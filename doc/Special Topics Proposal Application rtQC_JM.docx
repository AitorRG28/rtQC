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jc w:val="center"/>
        <w:rPr>
          <w:rFonts w:ascii="Helvetica Neue" w:hAnsi="Helvetica Neue" w:cs="Helvetica Neue"/>
        </w:rPr>
      </w:pPr>
      <w:r>
        <w:rPr>
          <w:rFonts w:cs="Helvetica Neue" w:ascii="Helvetica Neue" w:hAnsi="Helvetica Neue"/>
          <w:b/>
          <w:bCs/>
        </w:rPr>
        <w:t>Special Topics Proposal Application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jc w:val="both"/>
        <w:rPr>
          <w:rFonts w:ascii="Helvetica Neue" w:hAnsi="Helvetica Neue" w:cs="Helvetica Neue"/>
        </w:rPr>
      </w:pPr>
      <w:r>
        <w:rPr>
          <w:rFonts w:cs="Helvetica Neue" w:ascii="Helvetica Neue" w:hAnsi="Helvetica Neue"/>
          <w:i/>
        </w:rPr>
        <w:t>The primary goal of the Special Topics sessions is to succinctly introduce the debate on controversial questions in the field of neurofeedback research. The time allotted for each session is 45 minutes. Depending on the number and type of submissions, we may be able to extend the allotted time. Special Topics proposal format: 1-2 pages, 12 point font, 1” margins </w:t>
      </w:r>
      <w:r>
        <w:rPr>
          <w:rFonts w:cs="Helvetica Neue" w:ascii="Helvetica Neue" w:hAnsi="Helvetica Neue"/>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rPr>
          <w:rFonts w:ascii="Helvetica Neue" w:hAnsi="Helvetica Neue" w:cs="Helvetica Neue"/>
        </w:rPr>
      </w:pPr>
      <w:r>
        <w:rPr>
          <w:rFonts w:cs="Helvetica Neue" w:ascii="Helvetica Neue" w:hAnsi="Helvetica Neue"/>
        </w:rPr>
        <w:t xml:space="preserve">Special Topics Title: </w:t>
      </w:r>
      <w:r>
        <w:rPr>
          <w:rFonts w:cs="Helvetica Neue" w:ascii="Helvetica Neue" w:hAnsi="Helvetica Neue"/>
          <w:b/>
        </w:rPr>
        <w:t>Real-time fMRI Quality Control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rPr>
          <w:rFonts w:ascii="Helvetica Neue" w:hAnsi="Helvetica Neue" w:cs="Helvetica Neue"/>
        </w:rPr>
      </w:pPr>
      <w:r>
        <w:rPr>
          <w:rFonts w:cs="Helvetica Neue" w:ascii="Helvetica Neue" w:hAnsi="Helvetica Neue"/>
        </w:rPr>
        <w:t> </w:t>
      </w:r>
      <w:r>
        <w:rPr>
          <w:rFonts w:cs="Helvetica Neue" w:ascii="Helvetica Neue" w:hAnsi="Helvetica Neue"/>
        </w:rPr>
        <w:t>Submitter information: </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contextualSpacing/>
        <w:rPr>
          <w:rFonts w:ascii="Helvetica Neue" w:hAnsi="Helvetica Neue" w:cs="Helvetica Neue"/>
        </w:rPr>
      </w:pPr>
      <w:r>
        <w:rPr>
          <w:rFonts w:cs="Helvetica Neue" w:ascii="Helvetica Neue" w:hAnsi="Helvetica Neue"/>
        </w:rPr>
        <w:t>Name: Stavros Skouras, PhD </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contextualSpacing/>
        <w:rPr>
          <w:rFonts w:ascii="Helvetica Neue" w:hAnsi="Helvetica Neue" w:cs="Helvetica Neue"/>
        </w:rPr>
      </w:pPr>
      <w:r>
        <w:rPr>
          <w:rFonts w:cs="Helvetica Neue" w:ascii="Helvetica Neue" w:hAnsi="Helvetica Neue"/>
        </w:rPr>
        <w:t>Position: Principal Investigator / Marie Sklodowska-Curie Fellow </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contextualSpacing/>
        <w:rPr>
          <w:rFonts w:ascii="Helvetica Neue" w:hAnsi="Helvetica Neue" w:cs="Helvetica Neue"/>
        </w:rPr>
      </w:pPr>
      <w:r>
        <w:rPr>
          <w:rFonts w:cs="Helvetica Neue" w:ascii="Helvetica Neue" w:hAnsi="Helvetica Neue"/>
        </w:rPr>
        <w:t>Institution: Barcelonabeta Brain Research Center  / Pompeu Fabra University</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contextualSpacing/>
        <w:rPr/>
      </w:pPr>
      <w:r>
        <w:rPr>
          <w:rFonts w:cs="Helvetica Neue" w:ascii="Helvetica Neue" w:hAnsi="Helvetica Neue"/>
        </w:rPr>
        <w:t xml:space="preserve">Email address: </w:t>
      </w:r>
      <w:hyperlink r:id="rId2">
        <w:r>
          <w:rPr>
            <w:rStyle w:val="InternetLink"/>
            <w:rFonts w:cs="Helvetica Neue" w:ascii="Helvetica Neue" w:hAnsi="Helvetica Neue"/>
          </w:rPr>
          <w:t>sskouras@fpmaragall.org</w:t>
        </w:r>
      </w:hyperlink>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before="0" w:after="240"/>
        <w:contextualSpacing/>
        <w:rPr>
          <w:rFonts w:ascii="Helvetica Neue" w:hAnsi="Helvetica Neue" w:cs="Helvetica Neue"/>
        </w:rPr>
      </w:pPr>
      <w:r>
        <w:rPr>
          <w:rFonts w:cs="Helvetica Neue" w:ascii="Helvetica Neue" w:hAnsi="Helvetica Neue"/>
        </w:rPr>
      </w:r>
    </w:p>
    <w:p>
      <w:pPr>
        <w:pStyle w:val="Normal"/>
        <w:widowControl w:val="false"/>
        <w:tabs>
          <w:tab w:val="left" w:pos="220" w:leader="none"/>
          <w:tab w:val="left" w:pos="720" w:leader="none"/>
        </w:tabs>
        <w:spacing w:lineRule="atLeast" w:line="320"/>
        <w:ind w:left="720" w:hanging="720"/>
        <w:rPr>
          <w:rFonts w:ascii="Helvetica Neue" w:hAnsi="Helvetica Neue" w:cs="Helvetica Neue"/>
        </w:rPr>
      </w:pPr>
      <w:r>
        <w:rPr>
          <w:rFonts w:cs="Helvetica Neue" w:ascii="Helvetica Neue" w:hAnsi="Helvetica Neue"/>
          <w:b/>
          <w:bCs/>
        </w:rPr>
        <w:tab/>
        <w:t>•</w:t>
        <w:tab/>
        <w:t>What is the main question?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t>What are the caveats of real-time neuroimaging research practices? Can we eventually arrive at a set of guidelines and recommendations for quality control, to be employed by all researchers across the field of real-time fMRI neurofeedback?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rPr>
      </w:pPr>
      <w:r>
        <w:rPr>
          <w:rFonts w:cs="Helvetica Neue" w:ascii="Helvetica Neue" w:hAnsi="Helvetica Neue"/>
        </w:rPr>
      </w:r>
    </w:p>
    <w:p>
      <w:pPr>
        <w:pStyle w:val="Normal"/>
        <w:widowControl w:val="false"/>
        <w:tabs>
          <w:tab w:val="left" w:pos="220" w:leader="none"/>
          <w:tab w:val="left" w:pos="720" w:leader="none"/>
        </w:tabs>
        <w:spacing w:lineRule="atLeast" w:line="320"/>
        <w:ind w:left="720" w:hanging="720"/>
        <w:rPr>
          <w:rFonts w:ascii="Helvetica Neue" w:hAnsi="Helvetica Neue" w:cs="Helvetica Neue"/>
        </w:rPr>
      </w:pPr>
      <w:r>
        <w:rPr>
          <w:rFonts w:cs="Helvetica Neue" w:ascii="Helvetica Neue" w:hAnsi="Helvetica Neue"/>
          <w:b/>
          <w:bCs/>
        </w:rPr>
        <w:tab/>
        <w:t>•</w:t>
        <w:tab/>
        <w:t>Why is this an important question to neurofeedback researchers?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t>With the recent exponential increase in rt-fMRI studies, especially from new research groups, it is easy for tacit quality assurance practices to be neglected.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pPr>
      <w:r>
        <w:rPr>
          <w:rFonts w:cs="Helvetica Neue" w:ascii="Helvetica Neue" w:hAnsi="Helvetica Neue"/>
        </w:rPr>
        <w:t>A lack of commonly accepted standard recommendations means that a novel neurofeedback researcher</w:t>
      </w:r>
      <w:ins w:id="0" w:author="Johan" w:date="2017-07-10T20:53:41Z">
        <w:r>
          <w:rPr>
            <w:rFonts w:cs="Helvetica Neue" w:ascii="Helvetica Neue" w:hAnsi="Helvetica Neue"/>
          </w:rPr>
          <w:t xml:space="preserve">, </w:t>
        </w:r>
      </w:ins>
      <w:ins w:id="1" w:author="Johan" w:date="2017-07-10T20:53:41Z">
        <w:r>
          <w:rPr>
            <w:rFonts w:cs="Helvetica Neue" w:ascii="Helvetica Neue" w:hAnsi="Helvetica Neue"/>
          </w:rPr>
          <w:t>or even neurofeedback researchers with a background in standard off-line analysis,</w:t>
        </w:r>
      </w:ins>
      <w:r>
        <w:rPr>
          <w:rFonts w:cs="Helvetica Neue" w:ascii="Helvetica Neue" w:hAnsi="Helvetica Neue"/>
        </w:rPr>
        <w:t xml:space="preserve"> has no precise guidelines to adhere to</w:t>
      </w:r>
      <w:ins w:id="2" w:author="Johan" w:date="2017-07-10T20:54:09Z">
        <w:r>
          <w:rPr>
            <w:rFonts w:cs="Helvetica Neue" w:ascii="Helvetica Neue" w:hAnsi="Helvetica Neue"/>
          </w:rPr>
          <w:t xml:space="preserve"> </w:t>
        </w:r>
      </w:ins>
      <w:ins w:id="3" w:author="Johan" w:date="2017-07-10T20:54:09Z">
        <w:r>
          <w:rPr>
            <w:rFonts w:cs="Helvetica Neue" w:ascii="Helvetica Neue" w:hAnsi="Helvetica Neue"/>
          </w:rPr>
          <w:t>in a real-time fMRI setting</w:t>
        </w:r>
      </w:ins>
      <w:r>
        <w:rPr>
          <w:rFonts w:cs="Helvetica Neue" w:ascii="Helvetica Neue" w:hAnsi="Helvetica Neue"/>
        </w:rPr>
        <w:t>, in order to benefit from the accumulated experience of the field and ensure that even one’s first experiment will not be flawed by technological challenges that other researchers have already resolved in older labs. This is a problem that in the long run can become damaging to the entire field of real-time neurofeedback.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t>In this special session, we have invited a few experienced rt-fMRI researchers to share their experiences and approaches to overcoming common caveats of real-time practices, in an attempt to eventually integrate various approaches to real-time quality control into a coherent set of recommendations for best practices.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r>
    </w:p>
    <w:p>
      <w:pPr>
        <w:pStyle w:val="Normal"/>
        <w:widowControl w:val="false"/>
        <w:tabs>
          <w:tab w:val="left" w:pos="220" w:leader="none"/>
          <w:tab w:val="left" w:pos="720" w:leader="none"/>
        </w:tabs>
        <w:spacing w:lineRule="atLeast" w:line="320"/>
        <w:rPr>
          <w:rFonts w:ascii="Helvetica Neue" w:hAnsi="Helvetica Neue" w:cs="Helvetica Neue"/>
        </w:rPr>
      </w:pPr>
      <w:r>
        <w:rPr>
          <w:rFonts w:cs="Helvetica Neue" w:ascii="Helvetica Neue" w:hAnsi="Helvetica Neue"/>
          <w:b/>
          <w:bCs/>
        </w:rPr>
        <w:tab/>
        <w:t>•</w:t>
        <w:tab/>
        <w:t>Is there extant literature to support different sides of the debate?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t>This is a special topic with different sides that are complementary rather than opposing one another. This is so, because it seems that different labs have placed differential emphasis on particular aspects of quality control, often depending on the particularities of the research questions addressed and the technological apparatus available.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pPr>
      <w:r>
        <w:rPr>
          <w:rFonts w:cs="Helvetica Neue" w:ascii="Helvetica Neue" w:hAnsi="Helvetica Neue"/>
        </w:rPr>
        <w:t>The literature on this topic is relatively limited and this is precisely why the functional neurofeedback community must collaborate on establishing more precise criteria. This topic is controversial because most people agree on the need for quality assurance but there is no fixed set of recommendations for best practices.</w:t>
      </w:r>
      <w:ins w:id="4" w:author="Johan" w:date="2017-07-10T20:55:15Z">
        <w:r>
          <w:rPr>
            <w:rFonts w:cs="Helvetica Neue" w:ascii="Helvetica Neue" w:hAnsi="Helvetica Neue"/>
          </w:rPr>
          <w:t xml:space="preserve"> </w:t>
        </w:r>
      </w:ins>
      <w:ins w:id="5" w:author="Johan" w:date="2017-07-10T20:55:15Z">
        <w:r>
          <w:rPr>
            <w:rFonts w:cs="Helvetica Neue" w:ascii="Helvetica Neue" w:hAnsi="Helvetica Neue"/>
          </w:rPr>
          <w:t>In classical off-line imaging projects, rigorous QA approaches have mostly taken a ‘back seat</w:t>
        </w:r>
      </w:ins>
      <w:ins w:id="6" w:author="Johan" w:date="2017-07-10T20:56:13Z">
        <w:r>
          <w:rPr>
            <w:rFonts w:cs="Helvetica Neue" w:ascii="Helvetica Neue" w:hAnsi="Helvetica Neue"/>
          </w:rPr>
          <w:t xml:space="preserve">’ in favor or alternative analyses. Rt-fMRI experiments by their design </w:t>
        </w:r>
      </w:ins>
      <w:ins w:id="7" w:author="Johan" w:date="2017-07-10T20:57:00Z">
        <w:r>
          <w:rPr>
            <w:rFonts w:cs="Helvetica Neue" w:ascii="Helvetica Neue" w:hAnsi="Helvetica Neue"/>
          </w:rPr>
          <w:t>are much more demanding on imaging quality, since imaging is no passive but rather an integral part of the experimental design itself.</w:t>
        </w:r>
      </w:ins>
      <w:ins w:id="8" w:author="Johan" w:date="2017-07-10T20:57:00Z">
        <w:r>
          <w:rPr>
            <w:rFonts w:cs="Helvetica Neue" w:ascii="Helvetica Neue" w:hAnsi="Helvetica Neue"/>
          </w:rPr>
          <w:commentReference w:id="0"/>
        </w:r>
      </w:ins>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jc w:val="both"/>
        <w:rPr>
          <w:rFonts w:ascii="Helvetica Neue" w:hAnsi="Helvetica Neue" w:cs="Helvetica Neue"/>
        </w:rPr>
      </w:pPr>
      <w:r>
        <w:rPr>
          <w:rFonts w:cs="Helvetica Neue" w:ascii="Helvetica Neue" w:hAnsi="Helvetica Neue"/>
        </w:rPr>
        <w:t>Some of the ensuing issues, that our speakers have placed differential emphasis on, include: optimizing filtering procedures, controlling timing accuracy, maximizing SNR and CNR, controlling for physiological noise, ensuring data consistency, discarding outliers, selecting reproducible ROIs, correcting for field distortions and working in real-time at 7T.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rPr>
      </w:pPr>
      <w:r>
        <w:rPr>
          <w:rFonts w:cs="Helvetica Neue" w:ascii="Helvetica Neue" w:hAnsi="Helvetica Neue"/>
        </w:rPr>
      </w:r>
    </w:p>
    <w:p>
      <w:pPr>
        <w:pStyle w:val="Normal"/>
        <w:widowControl w:val="false"/>
        <w:tabs>
          <w:tab w:val="left" w:pos="220" w:leader="none"/>
          <w:tab w:val="left" w:pos="720" w:leader="none"/>
        </w:tabs>
        <w:spacing w:lineRule="atLeast" w:line="320"/>
        <w:ind w:left="720" w:hanging="720"/>
        <w:rPr>
          <w:rFonts w:ascii="Helvetica Neue" w:hAnsi="Helvetica Neue" w:cs="Helvetica Neue"/>
          <w:b/>
          <w:b/>
          <w:bCs/>
        </w:rPr>
      </w:pPr>
      <w:r>
        <w:rPr>
          <w:rFonts w:cs="Helvetica Neue" w:ascii="Helvetica Neue" w:hAnsi="Helvetica Neue"/>
          <w:b/>
          <w:bCs/>
        </w:rPr>
        <w:tab/>
        <w:t>•</w:t>
        <w:tab/>
        <w:t>What is the proposed schedule of speakers?</w:t>
      </w:r>
    </w:p>
    <w:p>
      <w:pPr>
        <w:pStyle w:val="Normal"/>
        <w:widowControl w:val="false"/>
        <w:tabs>
          <w:tab w:val="left" w:pos="220" w:leader="none"/>
          <w:tab w:val="left" w:pos="720" w:leader="none"/>
        </w:tabs>
        <w:spacing w:lineRule="atLeast" w:line="320"/>
        <w:ind w:left="720" w:hanging="720"/>
        <w:rPr>
          <w:rFonts w:ascii="Helvetica Neue" w:hAnsi="Helvetica Neue" w:cs="Helvetica Neue"/>
          <w:b/>
          <w:b/>
          <w:bCs/>
        </w:rPr>
      </w:pPr>
      <w:r>
        <w:rPr>
          <w:rFonts w:cs="Helvetica Neue" w:ascii="Helvetica Neue" w:hAnsi="Helvetica Neue"/>
          <w:b/>
          <w:bC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rPr>
      </w:pPr>
      <w:r>
        <w:rPr>
          <w:rFonts w:cs="Helvetica Neue" w:ascii="Helvetica Neue" w:hAnsi="Helvetica Neue"/>
        </w:rPr>
        <w:t xml:space="preserve">1) </w:t>
      </w:r>
      <w:r>
        <w:rPr>
          <w:rFonts w:cs="Helvetica Neue" w:ascii="Helvetica Neue" w:hAnsi="Helvetica Neue"/>
          <w:b/>
          <w:bCs/>
        </w:rPr>
        <w:t>Klaus Mathiak</w:t>
      </w:r>
      <w:r>
        <w:rPr>
          <w:rFonts w:cs="Helvetica Neue" w:ascii="Helvetica Neue" w:hAnsi="Helvetica Neue"/>
        </w:rPr>
        <w:t xml:space="preserve"> (Uniklinik RWTH Aachen): </w:t>
      </w:r>
    </w:p>
    <w:p>
      <w:pPr>
        <w:pStyle w:val="Normal"/>
        <w:widowControl w:val="false"/>
        <w:tabs>
          <w:tab w:val="left" w:pos="220" w:leader="none"/>
          <w:tab w:val="left" w:pos="720" w:leader="none"/>
        </w:tabs>
        <w:spacing w:lineRule="atLeast" w:line="320"/>
        <w:rPr>
          <w:rFonts w:ascii="Helvetica Neue" w:hAnsi="Helvetica Neue" w:cs="Helvetica Neue"/>
          <w:i/>
          <w:i/>
        </w:rPr>
      </w:pPr>
      <w:r>
        <w:rPr>
          <w:rFonts w:cs="Helvetica Neue" w:ascii="Helvetica Neue" w:hAnsi="Helvetica Neue"/>
          <w:i/>
        </w:rPr>
        <w:t>Standard QA measures and available online tools for QA in anatomical/functional MRI</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u w:val="single"/>
        </w:rPr>
      </w:pPr>
      <w:r>
        <w:rPr>
          <w:rFonts w:cs="Helvetica Neue" w:ascii="Helvetica Neue" w:hAnsi="Helvetica Neue"/>
          <w:u w:val="single"/>
        </w:rPr>
        <w:t>10' plus 2' for questions</w:t>
      </w:r>
    </w:p>
    <w:p>
      <w:pPr>
        <w:pStyle w:val="Normal"/>
        <w:widowControl w:val="false"/>
        <w:tabs>
          <w:tab w:val="left" w:pos="220" w:leader="none"/>
          <w:tab w:val="left" w:pos="720" w:leader="none"/>
        </w:tabs>
        <w:spacing w:lineRule="atLeast" w:line="320"/>
        <w:ind w:left="720" w:hanging="720"/>
        <w:rPr>
          <w:rFonts w:ascii="Helvetica Neue" w:hAnsi="Helvetica Neue" w:cs="Helvetica Neue"/>
        </w:rPr>
      </w:pPr>
      <w:r>
        <w:rPr>
          <w:rFonts w:cs="Helvetica Neue" w:ascii="Helvetica Neue" w:hAnsi="Helvetica Neue"/>
        </w:rPr>
      </w:r>
    </w:p>
    <w:p>
      <w:pPr>
        <w:pStyle w:val="Normal"/>
        <w:widowControl w:val="false"/>
        <w:tabs>
          <w:tab w:val="left" w:pos="220" w:leader="none"/>
          <w:tab w:val="left" w:pos="720" w:leader="none"/>
        </w:tabs>
        <w:spacing w:lineRule="atLeast" w:line="320"/>
        <w:ind w:left="720" w:hanging="720"/>
        <w:rPr>
          <w:rFonts w:ascii="Helvetica Neue" w:hAnsi="Helvetica Neue" w:cs="Helvetica Neue"/>
        </w:rPr>
      </w:pPr>
      <w:r>
        <w:rPr>
          <w:rFonts w:cs="Helvetica Neue" w:ascii="Helvetica Neue" w:hAnsi="Helvetica Neue"/>
        </w:rPr>
        <w:t xml:space="preserve">2) </w:t>
      </w:r>
      <w:r>
        <w:rPr>
          <w:rFonts w:cs="Helvetica Neue" w:ascii="Helvetica Neue" w:hAnsi="Helvetica Neue"/>
          <w:b/>
          <w:bCs/>
        </w:rPr>
        <w:t>Lydia Hellrung</w:t>
      </w:r>
      <w:r>
        <w:rPr>
          <w:rFonts w:cs="Helvetica Neue" w:ascii="Helvetica Neue" w:hAnsi="Helvetica Neue"/>
        </w:rPr>
        <w:t xml:space="preserve"> (University of Zurich):  </w:t>
      </w:r>
    </w:p>
    <w:p>
      <w:pPr>
        <w:pStyle w:val="Normal"/>
        <w:widowControl w:val="false"/>
        <w:tabs>
          <w:tab w:val="left" w:pos="220" w:leader="none"/>
          <w:tab w:val="left" w:pos="720" w:leader="none"/>
        </w:tabs>
        <w:spacing w:lineRule="atLeast" w:line="320"/>
        <w:ind w:left="720" w:hanging="720"/>
        <w:rPr>
          <w:rFonts w:ascii="Helvetica Neue" w:hAnsi="Helvetica Neue" w:cs="Helvetica Neue"/>
          <w:i/>
          <w:i/>
        </w:rPr>
      </w:pPr>
      <w:r>
        <w:rPr>
          <w:rFonts w:cs="Helvetica Neue" w:ascii="Helvetica Neue" w:hAnsi="Helvetica Neue"/>
          <w:i/>
        </w:rPr>
        <w:t>Motion control, physiological confounds and neurofeedback quality control</w:t>
      </w:r>
    </w:p>
    <w:p>
      <w:pPr>
        <w:pStyle w:val="Normal"/>
        <w:widowControl w:val="false"/>
        <w:tabs>
          <w:tab w:val="left" w:pos="220" w:leader="none"/>
          <w:tab w:val="left" w:pos="720" w:leader="none"/>
        </w:tabs>
        <w:spacing w:lineRule="atLeast" w:line="320"/>
        <w:ind w:left="720" w:hanging="720"/>
        <w:rPr>
          <w:rFonts w:ascii="Helvetica Neue" w:hAnsi="Helvetica Neue" w:cs="Helvetica Neue"/>
          <w:u w:val="single"/>
        </w:rPr>
      </w:pPr>
      <w:r>
        <w:rPr>
          <w:rFonts w:cs="Helvetica Neue" w:ascii="Helvetica Neue" w:hAnsi="Helvetica Neue"/>
          <w:u w:val="single"/>
        </w:rPr>
        <w:t>10' plus 2' for questions</w:t>
      </w:r>
    </w:p>
    <w:p>
      <w:pPr>
        <w:pStyle w:val="Normal"/>
        <w:widowControl w:val="false"/>
        <w:tabs>
          <w:tab w:val="left" w:pos="220" w:leader="none"/>
          <w:tab w:val="left" w:pos="720" w:leader="none"/>
        </w:tabs>
        <w:spacing w:lineRule="atLeast" w:line="320"/>
        <w:ind w:left="720" w:hanging="720"/>
        <w:rPr>
          <w:rFonts w:ascii="Helvetica Neue" w:hAnsi="Helvetica Neue" w:cs="Helvetica Neue"/>
        </w:rPr>
      </w:pPr>
      <w:r>
        <w:rPr>
          <w:rFonts w:cs="Helvetica Neue" w:ascii="Helvetica Neue" w:hAnsi="Helvetica Neue"/>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20"/>
        <w:rPr>
          <w:rFonts w:ascii="Helvetica Neue" w:hAnsi="Helvetica Neue" w:cs="Helvetica Neue"/>
        </w:rPr>
      </w:pPr>
      <w:r>
        <w:rPr>
          <w:rFonts w:cs="Helvetica Neue" w:ascii="Helvetica Neue" w:hAnsi="Helvetica Neue"/>
        </w:rPr>
        <w:t xml:space="preserve">3) </w:t>
      </w:r>
      <w:r>
        <w:rPr>
          <w:rFonts w:cs="Helvetica Neue" w:ascii="Helvetica Neue" w:hAnsi="Helvetica Neue"/>
          <w:b/>
          <w:bCs/>
        </w:rPr>
        <w:t>Johan van der Meer</w:t>
      </w:r>
      <w:r>
        <w:rPr>
          <w:rFonts w:cs="Helvetica Neue" w:ascii="Helvetica Neue" w:hAnsi="Helvetica Neue"/>
        </w:rPr>
        <w:t xml:space="preserve"> (Otto-von-Guericke University / University of Amsterdam):</w:t>
      </w:r>
    </w:p>
    <w:p>
      <w:pPr>
        <w:pStyle w:val="Normal"/>
        <w:widowControl w:val="false"/>
        <w:tabs>
          <w:tab w:val="left" w:pos="220" w:leader="none"/>
          <w:tab w:val="left" w:pos="720" w:leader="none"/>
        </w:tabs>
        <w:spacing w:lineRule="atLeast" w:line="320"/>
        <w:ind w:left="720" w:hanging="720"/>
        <w:rPr>
          <w:rFonts w:ascii="Helvetica Neue" w:hAnsi="Helvetica Neue" w:cs="Helvetica Neue"/>
          <w:i/>
          <w:i/>
        </w:rPr>
      </w:pPr>
      <w:r>
        <w:rPr>
          <w:rFonts w:cs="Helvetica Neue" w:ascii="Helvetica Neue" w:hAnsi="Helvetica Neue"/>
          <w:i/>
        </w:rPr>
        <w:t>Online distortion correction and real-time quality control at 7T</w:t>
      </w:r>
    </w:p>
    <w:p>
      <w:pPr>
        <w:pStyle w:val="Normal"/>
        <w:widowControl w:val="false"/>
        <w:tabs>
          <w:tab w:val="left" w:pos="220" w:leader="none"/>
          <w:tab w:val="left" w:pos="720" w:leader="none"/>
        </w:tabs>
        <w:spacing w:lineRule="atLeast" w:line="320"/>
        <w:ind w:left="720" w:hanging="720"/>
        <w:rPr>
          <w:rFonts w:ascii="Helvetica Neue" w:hAnsi="Helvetica Neue" w:cs="Helvetica Neue"/>
          <w:u w:val="single"/>
        </w:rPr>
      </w:pPr>
      <w:r>
        <w:rPr>
          <w:rFonts w:cs="Helvetica Neue" w:ascii="Helvetica Neue" w:hAnsi="Helvetica Neue"/>
          <w:u w:val="single"/>
        </w:rPr>
        <w:t>10' plus 2' for questions</w:t>
      </w:r>
    </w:p>
    <w:p>
      <w:pPr>
        <w:pStyle w:val="Normal"/>
        <w:widowControl w:val="false"/>
        <w:tabs>
          <w:tab w:val="left" w:pos="220" w:leader="none"/>
          <w:tab w:val="left" w:pos="720" w:leader="none"/>
        </w:tabs>
        <w:spacing w:lineRule="atLeast" w:line="320"/>
        <w:ind w:left="720" w:hanging="720"/>
        <w:rPr>
          <w:rFonts w:ascii="Helvetica Neue" w:hAnsi="Helvetica Neue" w:cs="Helvetica Neue"/>
        </w:rPr>
      </w:pPr>
      <w:r>
        <w:rPr>
          <w:rFonts w:cs="Helvetica Neue" w:ascii="Helvetica Neue" w:hAnsi="Helvetica Neue"/>
        </w:rPr>
      </w:r>
    </w:p>
    <w:p>
      <w:pPr>
        <w:pStyle w:val="Normal"/>
        <w:widowControl w:val="false"/>
        <w:tabs>
          <w:tab w:val="left" w:pos="220" w:leader="none"/>
          <w:tab w:val="left" w:pos="720" w:leader="none"/>
        </w:tabs>
        <w:spacing w:lineRule="atLeast" w:line="320"/>
        <w:ind w:left="720" w:hanging="720"/>
        <w:rPr>
          <w:rFonts w:ascii="Helvetica Neue" w:hAnsi="Helvetica Neue" w:cs="Helvetica Neue"/>
        </w:rPr>
      </w:pPr>
      <w:r>
        <w:rPr>
          <w:rFonts w:cs="Helvetica Neue" w:ascii="Helvetica Neue" w:hAnsi="Helvetica Neue"/>
        </w:rPr>
        <w:t xml:space="preserve">4) One additional speaker </w:t>
      </w:r>
      <w:r>
        <w:rPr>
          <w:rFonts w:cs="Helvetica Neue" w:ascii="Helvetica Neue" w:hAnsi="Helvetica Neue"/>
          <w:bCs/>
        </w:rPr>
        <w:t>to be confirmed</w:t>
      </w:r>
      <w:r>
        <w:rPr>
          <w:rFonts w:cs="Helvetica Neue" w:ascii="Helvetica Neue" w:hAnsi="Helvetica Neue"/>
        </w:rPr>
        <w:t xml:space="preserve"> </w:t>
      </w:r>
      <w:r>
        <w:rPr>
          <w:rFonts w:cs="Helvetica Neue" w:ascii="Helvetica Neue" w:hAnsi="Helvetica Neue"/>
          <w:b/>
        </w:rPr>
        <w:t>OR</w:t>
      </w:r>
      <w:r>
        <w:rPr>
          <w:rFonts w:cs="Helvetica Neue" w:ascii="Helvetica Neue" w:hAnsi="Helvetica Neue"/>
        </w:rPr>
        <w:t xml:space="preserve"> </w:t>
      </w:r>
    </w:p>
    <w:p>
      <w:pPr>
        <w:pStyle w:val="Normal"/>
        <w:widowControl w:val="false"/>
        <w:tabs>
          <w:tab w:val="left" w:pos="220" w:leader="none"/>
          <w:tab w:val="left" w:pos="720" w:leader="none"/>
        </w:tabs>
        <w:spacing w:lineRule="atLeast" w:line="320"/>
        <w:ind w:left="720" w:hanging="720"/>
        <w:rPr>
          <w:rFonts w:ascii="Helvetica Neue" w:hAnsi="Helvetica Neue" w:cs="Helvetica Neue"/>
        </w:rPr>
      </w:pPr>
      <w:bookmarkStart w:id="0" w:name="_GoBack"/>
      <w:bookmarkEnd w:id="0"/>
      <w:r>
        <w:rPr>
          <w:rFonts w:cs="Helvetica Neue" w:ascii="Helvetica Neue" w:hAnsi="Helvetica Neue"/>
        </w:rPr>
        <w:t>additional questions towards all speakers.</w:t>
      </w:r>
    </w:p>
    <w:p>
      <w:pPr>
        <w:pStyle w:val="Normal"/>
        <w:widowControl w:val="false"/>
        <w:tabs>
          <w:tab w:val="left" w:pos="220" w:leader="none"/>
          <w:tab w:val="left" w:pos="720" w:leader="none"/>
        </w:tabs>
        <w:spacing w:lineRule="atLeast" w:line="320"/>
        <w:ind w:left="720" w:hanging="720"/>
        <w:rPr/>
      </w:pPr>
      <w:r>
        <w:rPr>
          <w:rFonts w:cs="Helvetica Neue" w:ascii="Helvetica Neue" w:hAnsi="Helvetica Neue"/>
          <w:u w:val="single"/>
        </w:rPr>
        <w:t>Approximately 8’</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han" w:date="2017-07-10T20:57:53Z" w:initials="J">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Just a suggestion regarding off-line and on-line analysis approaches.</w:t>
      </w:r>
    </w:p>
    <w:p>
      <w:r>
        <w:rPr>
          <w:rFonts w:ascii="Times New Roman" w:hAnsi="Times New Roman" w:eastAsia="Segoe UI" w:cs="Tahoma"/>
          <w:lang w:val="en-US" w:eastAsia="en-US" w:bidi="en-US"/>
        </w:rPr>
      </w:r>
    </w:p>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In my experience, QA has always taken a REAL bad back seat.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Helvetica Neue">
    <w:charset w:val="01"/>
    <w:family w:val="roman"/>
    <w:pitch w:val="variable"/>
  </w:font>
  <w:font w:name="Arial">
    <w:charset w:val="01"/>
    <w:family w:val="swiss"/>
    <w:pitch w:val="variable"/>
  </w:font>
  <w:font w:name="Helvetica Neue">
    <w:charset w:val="01"/>
    <w:family w:val="auto"/>
    <w:pitch w:val="default"/>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6"/>
      <w:numFmt w:val="bullet"/>
      <w:lvlText w:val="–"/>
      <w:lvlJc w:val="left"/>
      <w:pPr>
        <w:ind w:left="720" w:hanging="360"/>
      </w:pPr>
      <w:rPr>
        <w:rFonts w:ascii="Helvetica Neue" w:hAnsi="Helvetica Neue" w:cs="Helvetica Neue" w:hint="default"/>
        <w:rFonts w:cs="Helvetica Neu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3">
    <w:name w:val="Heading 3"/>
    <w:basedOn w:val="Normal"/>
    <w:next w:val="Normal"/>
    <w:link w:val="Heading3Char"/>
    <w:uiPriority w:val="9"/>
    <w:semiHidden/>
    <w:unhideWhenUsed/>
    <w:qFormat/>
    <w:rsid w:val="00aa3475"/>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semiHidden/>
    <w:qFormat/>
    <w:rsid w:val="00aa3475"/>
    <w:rPr>
      <w:rFonts w:ascii="Calibri" w:hAnsi="Calibri" w:eastAsia="ＭＳ ゴシック" w:cs="" w:asciiTheme="majorHAnsi" w:cstheme="majorBidi" w:eastAsiaTheme="majorEastAsia" w:hAnsiTheme="majorHAnsi"/>
      <w:b/>
      <w:bCs/>
      <w:color w:val="4F81BD" w:themeColor="accent1"/>
    </w:rPr>
  </w:style>
  <w:style w:type="character" w:styleId="InternetLink">
    <w:name w:val="Internet Link"/>
    <w:basedOn w:val="DefaultParagraphFont"/>
    <w:uiPriority w:val="99"/>
    <w:unhideWhenUsed/>
    <w:rsid w:val="00aa3475"/>
    <w:rPr>
      <w:color w:val="0000FF" w:themeColor="hyperlink"/>
      <w:u w:val="single"/>
    </w:rPr>
  </w:style>
  <w:style w:type="character" w:styleId="FollowedHyperlink">
    <w:name w:val="FollowedHyperlink"/>
    <w:basedOn w:val="DefaultParagraphFont"/>
    <w:uiPriority w:val="99"/>
    <w:semiHidden/>
    <w:unhideWhenUsed/>
    <w:qFormat/>
    <w:rsid w:val="00aa3475"/>
    <w:rPr>
      <w:color w:val="800080" w:themeColor="followedHyperlink"/>
      <w:u w:val="single"/>
    </w:rPr>
  </w:style>
  <w:style w:type="character" w:styleId="ListLabel1">
    <w:name w:val="ListLabel 1"/>
    <w:qFormat/>
    <w:rPr>
      <w:rFonts w:ascii="Helvetica Neue" w:hAnsi="Helvetica Neue" w:eastAsia="ＭＳ 明朝" w:cs="Helvetica Neue"/>
    </w:rPr>
  </w:style>
  <w:style w:type="paragraph" w:styleId="Heading">
    <w:name w:val="Heading"/>
    <w:basedOn w:val="Normal"/>
    <w:next w:val="TextBody"/>
    <w:qFormat/>
    <w:pPr>
      <w:keepNext/>
      <w:spacing w:before="240" w:after="120"/>
    </w:pPr>
    <w:rPr>
      <w:rFonts w:ascii="Arial" w:hAnsi="Arial" w:eastAsia="Microsoft Ya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23b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skouras@fpmaragall.org"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LibreOffice/5.3.4.2$Linux_X86_64 LibreOffice_project/30m0$Build-2</Application>
  <Pages>3</Pages>
  <Words>605</Words>
  <Characters>3488</Characters>
  <CharactersWithSpaces>4072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2017-07-05T19:39:00Z</dcterms:created>
  <dc:creator>Sporty</dc:creator>
  <dc:description/>
  <dc:language>en-US</dc:language>
  <cp:lastModifiedBy>Johan</cp:lastModifiedBy>
  <dcterms:modified xsi:type="dcterms:W3CDTF">2017-07-10T21:00:17Z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